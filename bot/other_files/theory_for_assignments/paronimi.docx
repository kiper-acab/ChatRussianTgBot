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3CB" w:rsidRPr="004D200F" w:rsidRDefault="009B0F95" w:rsidP="00AC33CB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ins w:id="1" w:author="Unknown">
        <w:r w:rsidR="00AC33CB"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ловарь паронимов от ФИПИ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Абонемент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право пользования чем-либо (или документ, предоставляющий это право) на определённый срок: абонемент в бассейн.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Абонент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лицо или учреждение, имеющее абонемент: абонент телефонной сети.</w:t>
        </w:r>
      </w:ins>
    </w:p>
    <w:p w:rsidR="00AC33CB" w:rsidRPr="004D200F" w:rsidRDefault="00AC33CB" w:rsidP="00AC33CB">
      <w:pPr>
        <w:spacing w:after="0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Адресат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лицо или организация, кому адресовано почтовое отправление (получатель).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Адресант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лицо или организация, посылающие почтовое отправление (отправитель).</w:t>
        </w:r>
      </w:ins>
    </w:p>
    <w:p w:rsidR="00AC33CB" w:rsidRPr="004D200F" w:rsidRDefault="00AC33CB" w:rsidP="00AC33CB">
      <w:pPr>
        <w:spacing w:after="0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Артистический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артисту; предназначенный для артиста; свойственный артисту, художнику, характерный для него.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Артистичный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отличающийся артистизмом, художественным вкусом.</w:t>
        </w:r>
      </w:ins>
    </w:p>
    <w:p w:rsidR="00AC33CB" w:rsidRPr="004D200F" w:rsidRDefault="00AC33CB" w:rsidP="00AC33CB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Бедный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обладающий очень скудным достатком, малоимущий или неимущий; имеющий недостаток в чём-либо, скудный; несчастный, возбуждающий сострадание, жалость.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Бедственный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исполненный бедствий, лишений.</w:t>
        </w:r>
      </w:ins>
    </w:p>
    <w:p w:rsidR="00AC33CB" w:rsidRPr="004D200F" w:rsidRDefault="00AC33CB" w:rsidP="00AC33CB">
      <w:pPr>
        <w:spacing w:after="0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Безответный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не получающий, не дающий ответа, отклика на что-либо; неспособный возражать, прекословить, очень кроткий.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Безответственный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не несущий или не сознающий ответственности.</w:t>
        </w:r>
      </w:ins>
    </w:p>
    <w:p w:rsidR="00AC33CB" w:rsidRPr="004D200F" w:rsidRDefault="00AC33CB" w:rsidP="00AC33CB">
      <w:pPr>
        <w:spacing w:after="0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Болотистый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изобилующий болотами, заболоченный; топкий, как болото.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Болотный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болоту, свойственный ему; предназначенный для работ на болоте, передвижения по болоту и т. п; живущий, произрастающий на болоте.</w:t>
        </w:r>
      </w:ins>
    </w:p>
    <w:p w:rsidR="00AC33CB" w:rsidRPr="004D200F" w:rsidRDefault="00AC33CB" w:rsidP="00AC33CB">
      <w:pPr>
        <w:spacing w:after="0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Благодарный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чувствующий или испытывающий признательность.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Благодарственный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содержащий, заключающий в себе благодарность, признательность: благодарственное письмо, телеграмма.</w:t>
        </w:r>
      </w:ins>
    </w:p>
    <w:p w:rsidR="00AC33CB" w:rsidRPr="004D200F" w:rsidRDefault="00AC33CB" w:rsidP="00AC33CB">
      <w:pPr>
        <w:spacing w:after="0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Благотворительный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имеющий целью оказание материальной помощи нуждающимся.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Благотворный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— полезный, оказывающий хорошее действие.</w:t>
        </w:r>
      </w:ins>
    </w:p>
    <w:p w:rsidR="00AC33CB" w:rsidRPr="004D200F" w:rsidRDefault="00AC33CB" w:rsidP="00AC33CB">
      <w:pPr>
        <w:spacing w:after="0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Бывалый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много видавший и испытавший.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Бывший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ныне не состоящий в какой — либо должности.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Былой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минувший, прошлый.</w:t>
        </w:r>
      </w:ins>
    </w:p>
    <w:p w:rsidR="00AC33CB" w:rsidRPr="004D200F" w:rsidRDefault="00AC33CB" w:rsidP="00AC33CB">
      <w:pPr>
        <w:spacing w:after="0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Безоглядный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совершаемый без раздумий и рассуждений.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Ненаглядный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любимый, дорогой.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Неоглядный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огромный, беспредельный, необозримый.</w:t>
        </w:r>
      </w:ins>
    </w:p>
    <w:p w:rsidR="00AC33CB" w:rsidRPr="004D200F" w:rsidRDefault="00AC33CB" w:rsidP="00AC33CB">
      <w:pPr>
        <w:spacing w:after="0" w:line="240" w:lineRule="auto"/>
        <w:rPr>
          <w:ins w:id="4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Вдох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каждый отдельный впуск воздуха в лёгкие, каждое отдельное вдыхание: глубокий вдох.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Вздох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усиленный вдох и выдох: вырвался вздох.</w:t>
        </w:r>
      </w:ins>
    </w:p>
    <w:p w:rsidR="00AC33CB" w:rsidRPr="004D200F" w:rsidRDefault="00AC33CB" w:rsidP="00AC33CB">
      <w:pPr>
        <w:spacing w:after="0" w:line="240" w:lineRule="auto"/>
        <w:rPr>
          <w:ins w:id="5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Вековой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живущий, существующий столетия, очень долго, неизменный, постоянный: вековые дубы, вековой лес; вековые традиции, обычаи;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Вечный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 – бесконечный во времени, не имеющий ни начала, ни конца, не перестающий существовать, бессрочный, не имеющий срока. — вечные человеческие </w:t>
        </w:r>
      </w:ins>
      <w:r w:rsidR="009B0F95" w:rsidRPr="004D200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ценности</w:t>
      </w:r>
      <w:r w:rsidR="009B0F9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B0F95" w:rsidRPr="004D2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вечные</w:t>
      </w:r>
      <w:ins w:id="57" w:author="Unknown"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проблемы.</w:t>
        </w:r>
      </w:ins>
    </w:p>
    <w:p w:rsidR="00AC33CB" w:rsidRPr="004D200F" w:rsidRDefault="00AC33CB" w:rsidP="00AC33CB">
      <w:pPr>
        <w:spacing w:after="0" w:line="240" w:lineRule="auto"/>
        <w:rPr>
          <w:ins w:id="5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Великий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превосходящий какой-либо уровень, выдающийся. Великий композитор, великий музыкант.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Величественный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исполненный величия, торжественной красоты, имеющий большие размеры. Величественное здание, величественный монумент.</w:t>
        </w:r>
      </w:ins>
    </w:p>
    <w:p w:rsidR="00AC33CB" w:rsidRPr="004D200F" w:rsidRDefault="00AC33CB" w:rsidP="00AC33CB">
      <w:pPr>
        <w:spacing w:after="0" w:line="240" w:lineRule="auto"/>
        <w:rPr>
          <w:ins w:id="6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Восполнить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возместить.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Дополнить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добавить новые данные к тому, что сказано другими, сделать более полным, прибавив к чему-нибудь.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Пополнить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увеличить прибавлением нового к чему-нибудь имеющемуся</w:t>
        </w:r>
      </w:ins>
    </w:p>
    <w:p w:rsidR="00AC33CB" w:rsidRPr="004D200F" w:rsidRDefault="00AC33CB" w:rsidP="00AC33CB">
      <w:pPr>
        <w:spacing w:after="0" w:line="240" w:lineRule="auto"/>
        <w:rPr>
          <w:ins w:id="7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7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Враждебный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полный неприязни, ненависти.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7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Вражеский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— относящийся к неприятелю, врагу, противнику.</w:t>
        </w:r>
      </w:ins>
    </w:p>
    <w:p w:rsidR="00AC33CB" w:rsidRPr="004D200F" w:rsidRDefault="00AC33CB" w:rsidP="00AC33CB">
      <w:pPr>
        <w:spacing w:after="0" w:line="240" w:lineRule="auto"/>
        <w:rPr>
          <w:ins w:id="7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7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Выгода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польза, преимущество.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7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7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Выгодность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наличие выгоды; положительность, оставляющая хорошее впечатление.</w:t>
        </w:r>
      </w:ins>
    </w:p>
    <w:p w:rsidR="00AC33CB" w:rsidRPr="004D200F" w:rsidRDefault="00AC33CB" w:rsidP="00AC33CB">
      <w:pPr>
        <w:spacing w:after="0" w:line="240" w:lineRule="auto"/>
        <w:rPr>
          <w:ins w:id="8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8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Выдача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выданные деньги, товар.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8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Отдача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то же, что коэффициент полезного действия, польза.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8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Передача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что-то, передаваемое кому-нибудь; процесс передачи.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8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8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Раздача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дать многим что-то.</w:t>
        </w:r>
      </w:ins>
    </w:p>
    <w:p w:rsidR="00AC33CB" w:rsidRPr="004D200F" w:rsidRDefault="00AC33CB" w:rsidP="00AC33CB">
      <w:pPr>
        <w:spacing w:after="0" w:line="240" w:lineRule="auto"/>
        <w:rPr>
          <w:ins w:id="8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9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Выплата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отдача денег в возмещение чего-нибудь.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9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Оплата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плата, выплачиваемые за что-то деньги. Плата — денежное вознаграждение, возмещение за что-нибудь.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9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Уплата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возмещение: уплата налога</w:t>
        </w:r>
      </w:ins>
    </w:p>
    <w:p w:rsidR="00AC33CB" w:rsidRPr="004D200F" w:rsidRDefault="00AC33CB" w:rsidP="00AC33CB">
      <w:pPr>
        <w:spacing w:after="0" w:line="240" w:lineRule="auto"/>
        <w:rPr>
          <w:ins w:id="9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9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9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Выплатить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выдать плату, полностью уплатить.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9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Заплатить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отдавать в возмещение чего-нибудь, воздавать.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0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Оплатить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внести плату за что-нибудь. Отплатить — совершить, сделать что-нибудь в ответ на чей-то поступок.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0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Уплатить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то же, что и заплатить</w:t>
        </w:r>
      </w:ins>
    </w:p>
    <w:p w:rsidR="00AC33CB" w:rsidRPr="004D200F" w:rsidRDefault="00AC33CB" w:rsidP="00AC33CB">
      <w:pPr>
        <w:spacing w:after="0" w:line="240" w:lineRule="auto"/>
        <w:rPr>
          <w:ins w:id="10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0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Вырастить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ухаживая, обеспечить рост, развитие кого-либо или чего-либо, взрастить.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0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0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Нарастить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способствовать росту чего-либо, удлинить; вырастить в каком-либо количестве; накопить.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1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Отрастить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дать возможность достичь в росте каких-либо размеров, величины.</w:t>
        </w:r>
      </w:ins>
    </w:p>
    <w:p w:rsidR="00AC33CB" w:rsidRPr="004D200F" w:rsidRDefault="00AC33CB" w:rsidP="00AC33CB">
      <w:pPr>
        <w:spacing w:after="0" w:line="240" w:lineRule="auto"/>
        <w:rPr>
          <w:ins w:id="11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1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Высокий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большой по протяжённости или далеко расположенный в направлении снизу вверх; превышающий средний уровень, среднюю норму, значительный; выдающийся по значению, почётный, важный; возвышенный по содержанию, очень значительный, торжественный, не обыденный; очень хороший по качеству, отличный; о звуках: тонкий, звонкий, вызываемый колебаниями большой частоты.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Высотный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простирающийся выше известного предела; вызываемый большой высотой; производящийся или используемый на большой высоте (авиа); об архитектурных сооружениях: очень высокий, многоэтажный.</w:t>
        </w:r>
      </w:ins>
    </w:p>
    <w:p w:rsidR="00AC33CB" w:rsidRPr="004D200F" w:rsidRDefault="00AC33CB" w:rsidP="00AC33CB">
      <w:pPr>
        <w:spacing w:after="0" w:line="240" w:lineRule="auto"/>
        <w:rPr>
          <w:ins w:id="11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1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Гарантийный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прилагательное к существительному гарантия. Содержащий гарантию, служащий гарантией.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1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1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Гарантированный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причастие от</w:t>
        </w:r>
      </w:ins>
      <w:r w:rsidR="00256C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ins w:id="120" w:author="Unknown"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глагола гарантировать. Обеспеченный.</w:t>
        </w:r>
      </w:ins>
    </w:p>
    <w:p w:rsidR="00AC33CB" w:rsidRPr="004D200F" w:rsidRDefault="00AC33CB" w:rsidP="00AC33CB">
      <w:pPr>
        <w:spacing w:after="0" w:line="240" w:lineRule="auto"/>
        <w:rPr>
          <w:ins w:id="1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2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Гармонический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 – относящийся к </w:t>
        </w:r>
      </w:ins>
      <w:r w:rsidR="00116B90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ins w:id="124" w:author="Unknown"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армонии; основанный на принципах гармонии.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Гармоничный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содержащий элементы гармонии; обладающий согласованностью, слаженностью, взаимным соответствием разных качеств предметов, явлений, частей целого</w:t>
        </w:r>
      </w:ins>
    </w:p>
    <w:p w:rsidR="00AC33CB" w:rsidRPr="004D200F" w:rsidRDefault="00AC33CB" w:rsidP="00AC33CB">
      <w:pPr>
        <w:spacing w:after="0" w:line="240" w:lineRule="auto"/>
        <w:rPr>
          <w:ins w:id="12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Глиняный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сделанный из глины. Глиняный горшок.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2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2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Глинистый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содержащий глину. Глинистая почва.</w:t>
        </w:r>
      </w:ins>
    </w:p>
    <w:p w:rsidR="00AC33CB" w:rsidRPr="004D200F" w:rsidRDefault="00AC33CB" w:rsidP="00AC33CB">
      <w:pPr>
        <w:spacing w:after="0" w:line="240" w:lineRule="auto"/>
        <w:rPr>
          <w:ins w:id="13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Годовалый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 возрасте одного года; пролежавший, просуществовавший год.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3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Годовой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целому году; получающийся к концу года, в итоге за год; рассчитанный на год. Годичный — сроком на один год, одногодичный.</w:t>
        </w:r>
      </w:ins>
    </w:p>
    <w:p w:rsidR="00AC33CB" w:rsidRPr="004D200F" w:rsidRDefault="00AC33CB" w:rsidP="00AC33CB">
      <w:pPr>
        <w:spacing w:after="0" w:line="240" w:lineRule="auto"/>
        <w:rPr>
          <w:ins w:id="13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3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Гордость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чувство собственного достоинства, самоуважение, чувство удовлетворения от успехов; чрезмерно высокое мнение о себе.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3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3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Гордыня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— чрезмерная гордость.</w:t>
        </w:r>
      </w:ins>
    </w:p>
    <w:p w:rsidR="00AC33CB" w:rsidRPr="004D200F" w:rsidRDefault="00AC33CB" w:rsidP="00AC33CB">
      <w:pPr>
        <w:spacing w:after="0" w:line="240" w:lineRule="auto"/>
        <w:rPr>
          <w:ins w:id="14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4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Гуманизм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прогрессивное движение эпохи Возрождения; отношение к людям, проникнутое любовью к человеку и заботой о его благе.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4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Гуманность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свойство, в основе которого значение прилагательного гуманный.</w:t>
        </w:r>
      </w:ins>
    </w:p>
    <w:p w:rsidR="00AC33CB" w:rsidRPr="004D200F" w:rsidRDefault="00AC33CB" w:rsidP="00AC33CB">
      <w:pPr>
        <w:spacing w:after="0" w:line="240" w:lineRule="auto"/>
        <w:rPr>
          <w:ins w:id="14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350804">
      <w:pPr>
        <w:spacing w:before="100" w:beforeAutospacing="1" w:after="100" w:afterAutospacing="1" w:line="240" w:lineRule="auto"/>
        <w:rPr>
          <w:ins w:id="14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Гуманистический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прилагательное к существительным гуманизм и гуманист.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Гуманитарный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обращенный к человеческой личности, к правам и интересам человека; относящийся к общественным наукам, изучающим человека и его культуру.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4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4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Гуманный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человечный, человеколюбивый, проникнутый любовью к человеку, уважением к личности.</w:t>
        </w:r>
      </w:ins>
    </w:p>
    <w:p w:rsidR="00AC33CB" w:rsidRPr="004D200F" w:rsidRDefault="00AC33CB" w:rsidP="00AC33CB">
      <w:pPr>
        <w:spacing w:after="0" w:line="240" w:lineRule="auto"/>
        <w:rPr>
          <w:ins w:id="15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5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Двоичный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основанный на счете двойками (парами): двоичная система.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5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Двойной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вдвое больший: двойная порция; двойная забота; состоящий из двух предметов, частей: двойная подкладка; двойное дно.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5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Двойственный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склоняющийся и в одну, и в другую сторону; противоречивый: двойственное отношение, мнение, чувство, поведение.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5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5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Двоякий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имеющий два вида, две формы, два значения.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5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Сдвоенный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 – </w:t>
        </w:r>
        <w:proofErr w:type="gramStart"/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что-то</w:t>
        </w:r>
        <w:proofErr w:type="gramEnd"/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сделанное двойным.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6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Удвоенный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увеличенный, усиленный вдвое.</w:t>
        </w:r>
      </w:ins>
    </w:p>
    <w:p w:rsidR="00AC33CB" w:rsidRPr="004D200F" w:rsidRDefault="00AC33CB" w:rsidP="00AC33CB">
      <w:pPr>
        <w:spacing w:after="0" w:line="240" w:lineRule="auto"/>
        <w:rPr>
          <w:ins w:id="16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6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Действенный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способный воздействовать, активный: действенная помощь.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6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Действительный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настоящий, подлинный; сохраняющий силу: проездной билет, действительная жизнь.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6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Действующий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совершающий действия, находящийся в действии.</w:t>
        </w:r>
      </w:ins>
    </w:p>
    <w:p w:rsidR="00AC33CB" w:rsidRPr="004D200F" w:rsidRDefault="00AC33CB" w:rsidP="00AC33CB">
      <w:pPr>
        <w:spacing w:after="0" w:line="240" w:lineRule="auto"/>
        <w:rPr>
          <w:ins w:id="17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7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Деловитый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толковый, серьезный, предприимчивый: деловитый работник; деловитый вид; деловитая походка.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7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Деловой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служебной деятельности, работе: деловой разговор, заседание.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7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способный к серьезной работе: дельный работник; серьезный, заслуживающий внимания: дельный проект.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7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7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Деляческий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 основе которого узкий практицизм, упускающий из виду общественную сторону дела.</w:t>
        </w:r>
      </w:ins>
    </w:p>
    <w:p w:rsidR="00AC33CB" w:rsidRPr="004D200F" w:rsidRDefault="00AC33CB" w:rsidP="00AC33CB">
      <w:pPr>
        <w:spacing w:after="0" w:line="240" w:lineRule="auto"/>
        <w:rPr>
          <w:ins w:id="17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8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Демократичный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содержащий элементы демократичности, демократизма, простой, относящийся к народу.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8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Демократический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основанный на принципах демократии, осуществляющий демократию, отражающий её, принадлежащий ей. (Употребляется в словосочетаниях терминологического характера)</w:t>
        </w:r>
      </w:ins>
    </w:p>
    <w:p w:rsidR="00AC33CB" w:rsidRPr="004D200F" w:rsidRDefault="00AC33CB" w:rsidP="00AC33CB">
      <w:pPr>
        <w:spacing w:after="0" w:line="240" w:lineRule="auto"/>
        <w:rPr>
          <w:ins w:id="18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8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Диктант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письменная работа, состоящая в записывании диктуемого текста.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Диктат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требование, указание, продиктованное одной, сильной стороной и навязанное для безусловного выполнения другой, слабой стороне.</w:t>
        </w:r>
      </w:ins>
    </w:p>
    <w:p w:rsidR="00AC33CB" w:rsidRPr="004D200F" w:rsidRDefault="00AC33CB" w:rsidP="00AC33CB">
      <w:pPr>
        <w:spacing w:after="0" w:line="240" w:lineRule="auto"/>
        <w:rPr>
          <w:ins w:id="18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8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8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Дипломант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лицо, награждённое дипломом за успешное выступление на конкурсе, фестивале и т. п.; студент, готовящий выпускную, дипломную работу.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Дипломат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Должностное лицо, занимающееся дипломатической деятельностью, работой в области внешних отношений; о человеке, действующем тонко, умело.</w:t>
        </w:r>
      </w:ins>
    </w:p>
    <w:p w:rsidR="00AC33CB" w:rsidRPr="004D200F" w:rsidRDefault="00AC33CB" w:rsidP="00AC33CB">
      <w:pPr>
        <w:spacing w:after="0" w:line="240" w:lineRule="auto"/>
        <w:rPr>
          <w:ins w:id="19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9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Дипломатический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дипломатии, дипломату (дипломатический пост).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9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Дипломатичный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тонко рассчитанный, уклончивый (дипломатичное поведение).</w:t>
        </w:r>
      </w:ins>
    </w:p>
    <w:p w:rsidR="00AC33CB" w:rsidRPr="004D200F" w:rsidRDefault="00AC33CB" w:rsidP="00AC33CB">
      <w:pPr>
        <w:spacing w:after="0" w:line="240" w:lineRule="auto"/>
        <w:rPr>
          <w:ins w:id="19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9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19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Длинный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имеющий большую длину, протяжённость; больший по длине, чем нужно; о человеке: высокий ростом</w:t>
        </w:r>
      </w:ins>
      <w:r w:rsidR="009B0F9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ins w:id="198" w:author="Unknown"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медленно тянущийся.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19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Длительный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— долговременный.</w:t>
        </w:r>
      </w:ins>
    </w:p>
    <w:p w:rsidR="00AC33CB" w:rsidRPr="004D200F" w:rsidRDefault="00AC33CB" w:rsidP="00AC33CB">
      <w:pPr>
        <w:spacing w:after="0" w:line="240" w:lineRule="auto"/>
        <w:rPr>
          <w:ins w:id="20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0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Добротный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— доброкачественный, прочный: добротный товар, костюм, дом;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0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Добрый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делающий добро, несущий благо, близкий, благородный: добрый человек, характер.</w:t>
        </w:r>
      </w:ins>
    </w:p>
    <w:p w:rsidR="00AC33CB" w:rsidRPr="004D200F" w:rsidRDefault="00AC33CB" w:rsidP="00AC33CB">
      <w:pPr>
        <w:spacing w:after="0" w:line="240" w:lineRule="auto"/>
        <w:rPr>
          <w:ins w:id="20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0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0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Доверительный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выказывающий доверие кому-, чему-либо: доверительный тон, голос, жест, взгляд.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0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1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Доверчивый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легко доверяющий; основанный на доверии: доверчивый ребенок, зверь, нрав.</w:t>
        </w:r>
      </w:ins>
    </w:p>
    <w:p w:rsidR="00AC33CB" w:rsidRPr="004D200F" w:rsidRDefault="00AC33CB" w:rsidP="00AC33CB">
      <w:pPr>
        <w:spacing w:after="0" w:line="240" w:lineRule="auto"/>
        <w:rPr>
          <w:ins w:id="21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1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1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Дождевой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связанный с дождём, вызванный дождём, несущий дождь; предназначенный для защиты от дождя.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1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1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Дождливый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обильный дождями. Дождлив сезон, год.</w:t>
        </w:r>
      </w:ins>
    </w:p>
    <w:p w:rsidR="00AC33CB" w:rsidRPr="004D200F" w:rsidRDefault="00AC33CB" w:rsidP="00AC33CB">
      <w:pPr>
        <w:spacing w:after="0" w:line="240" w:lineRule="auto"/>
        <w:rPr>
          <w:ins w:id="21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1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1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Драматический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драме; о голосе певца: сильный, несколько резкий по тембру, в отличие от лирического.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1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2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Драматичный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–содержащий элементы драматизма, напряжённости, выражающий сильные, глубокие переживания, чувства; рассчитанный на эффект, напыщенный.</w:t>
        </w:r>
      </w:ins>
    </w:p>
    <w:p w:rsidR="00AC33CB" w:rsidRPr="004D200F" w:rsidRDefault="00AC33CB" w:rsidP="00AC33CB">
      <w:pPr>
        <w:spacing w:after="0" w:line="240" w:lineRule="auto"/>
        <w:rPr>
          <w:ins w:id="2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2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2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Дружеский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другу, принадлежащий, свойственный ему, характеризующий отношения друзей.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2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2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Дружественный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взаимно благожелательный, основанный на дружелюбии, выражающий расположение (преимущественно о государствах, народах и отношениях между ними).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2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Дружный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связанный дружбой, взаимным согласием, происходящий одновременно, согласованно.</w:t>
        </w:r>
      </w:ins>
    </w:p>
    <w:p w:rsidR="00AC33CB" w:rsidRPr="004D200F" w:rsidRDefault="00AC33CB" w:rsidP="00AC33CB">
      <w:pPr>
        <w:spacing w:after="0" w:line="240" w:lineRule="auto"/>
        <w:rPr>
          <w:ins w:id="22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2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3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Единичный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только один, единственный; отдельный, обособленный, индивидуальный.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3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Единственный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только один, такой, кроме которого нет никакого другого; исключительный. Единый — общий, одинаковый, один для всех, обладающий внутренним единством.</w:t>
        </w:r>
      </w:ins>
    </w:p>
    <w:p w:rsidR="00AC33CB" w:rsidRPr="004D200F" w:rsidRDefault="00AC33CB" w:rsidP="00AC33CB">
      <w:pPr>
        <w:spacing w:after="0" w:line="240" w:lineRule="auto"/>
        <w:rPr>
          <w:ins w:id="23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3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3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Желанный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очень ожидаемый, составляющий предмет желания; милый, дорогой.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Желательный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нужный для чего-либо, соответствующий чьим-либо желаниям, интересам, ожиданиям.</w:t>
        </w:r>
      </w:ins>
    </w:p>
    <w:p w:rsidR="00AC33CB" w:rsidRPr="004D200F" w:rsidRDefault="00AC33CB" w:rsidP="00AC33CB">
      <w:pPr>
        <w:spacing w:after="0" w:line="240" w:lineRule="auto"/>
        <w:rPr>
          <w:ins w:id="23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3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3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Жесткий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твердый, грубый (о предмете): жесткая ткань; строгий, безоговорочный: жесткость мер, характера, игры; жесткость в голосе.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3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4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Жестокий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безжалостный, беспощадный; склонный к жестокости.</w:t>
        </w:r>
      </w:ins>
    </w:p>
    <w:p w:rsidR="00AC33CB" w:rsidRPr="004D200F" w:rsidRDefault="00AC33CB" w:rsidP="00AC33CB">
      <w:pPr>
        <w:spacing w:after="0" w:line="240" w:lineRule="auto"/>
        <w:rPr>
          <w:ins w:id="24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4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4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Жизненный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жизни: жизненные условия, противоречия; жизненный опыт, процесс, путь; близкий к жизни, к действительности: жизненный образ, рассказ; важный для жизни, общественно необходимый: жизненный вопрос.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4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4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Житейский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обыденный, свойственный повседневной жизни: житейские хлопоты, будни, мелочи.</w:t>
        </w:r>
      </w:ins>
    </w:p>
    <w:p w:rsidR="00AC33CB" w:rsidRPr="004D200F" w:rsidRDefault="00AC33CB" w:rsidP="00AC33CB">
      <w:pPr>
        <w:spacing w:after="0" w:line="240" w:lineRule="auto"/>
        <w:rPr>
          <w:ins w:id="24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4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4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Жилищный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прилагательное к существительному жилище.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4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5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Жилой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предназначенный для жилья.</w:t>
        </w:r>
      </w:ins>
    </w:p>
    <w:p w:rsidR="00AC33CB" w:rsidRPr="004D200F" w:rsidRDefault="00AC33CB" w:rsidP="00AC33CB">
      <w:pPr>
        <w:spacing w:after="0" w:line="240" w:lineRule="auto"/>
        <w:rPr>
          <w:ins w:id="25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5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5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Загородить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поставить ограду, загородку, заслонить, закрыть.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5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5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Огородить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обнести оградой.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5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5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Оградить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предохранить, оберечь.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5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5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Отгородить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отделить, поставив ограду, перегородку.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6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6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Перегородить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разделить перегородкой, чем-нибудь загораживающим.</w:t>
        </w:r>
      </w:ins>
    </w:p>
    <w:p w:rsidR="00AC33CB" w:rsidRPr="004D200F" w:rsidRDefault="00AC33CB" w:rsidP="00AC33CB">
      <w:pPr>
        <w:spacing w:after="0" w:line="240" w:lineRule="auto"/>
        <w:rPr>
          <w:ins w:id="26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6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6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Занизить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сделать ниже нормального, необходимого, сделать ниже, чем нужно.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6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6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Понизить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сделать более низким; перевести на более низкую, менее ответственную должность.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6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6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Снизить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сделать низким, спустить ниже, снизить высоту.</w:t>
        </w:r>
      </w:ins>
    </w:p>
    <w:p w:rsidR="00AC33CB" w:rsidRPr="004D200F" w:rsidRDefault="00AC33CB" w:rsidP="00AC33CB">
      <w:pPr>
        <w:spacing w:after="0" w:line="240" w:lineRule="auto"/>
        <w:rPr>
          <w:ins w:id="26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7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7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Заплатить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 – 1) отдать плату за что-либо, 2) отплатить (ответить). Примеры употребления: заплатить за покупки, за работу, за услуги, за билет, за проезд; заплатить добром за добро (обратите внимание: после слова заплатить употребляется существительное или местоимение в </w:t>
        </w:r>
        <w:proofErr w:type="spellStart"/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</w:t>
        </w:r>
        <w:proofErr w:type="spellEnd"/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п. с предлогом за).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7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7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Выплатить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выдать плату за что-либо. Примеры употребления: выплатить жалованье, выплатить проценты по долгу, выплатить ипотечный кредит.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7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7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Отплатить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сделать что-либо в ответ на чей-либо поступок, отомстить. Примеры употребления: отплатить неблагодарностью, отплатить злом на добро, отплатить за гостеприимство, отплатить заботой и уходом.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7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7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Оплатить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отдать плату за что-либо. Примеры употребления: оплатить расходы, оплатить счет, оплатить услуги.</w:t>
        </w:r>
      </w:ins>
    </w:p>
    <w:p w:rsidR="00AC33CB" w:rsidRPr="004D200F" w:rsidRDefault="00AC33CB" w:rsidP="00AC33CB">
      <w:pPr>
        <w:spacing w:after="0" w:line="240" w:lineRule="auto"/>
        <w:rPr>
          <w:ins w:id="27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7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8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Заполнить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занять целиком; вписать нужные сведения во что-нибудь.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Наполнить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сделать полным, занятым, насыщенным чем-нибудь.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8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8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Переполнить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наполнить сверх меры.</w:t>
        </w:r>
      </w:ins>
    </w:p>
    <w:p w:rsidR="00AC33CB" w:rsidRPr="004D200F" w:rsidRDefault="00AC33CB" w:rsidP="00AC33CB">
      <w:pPr>
        <w:spacing w:after="0" w:line="240" w:lineRule="auto"/>
        <w:rPr>
          <w:ins w:id="28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8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8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Зачинатель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тот, кто зачинает что-нибудь, кладет начало чему-то.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8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8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Зачинщик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тот, кто подстрекает начать, начинает что-то неблаговидное.</w:t>
        </w:r>
      </w:ins>
    </w:p>
    <w:p w:rsidR="00AC33CB" w:rsidRPr="004D200F" w:rsidRDefault="00AC33CB" w:rsidP="00AC33CB">
      <w:pPr>
        <w:spacing w:after="0" w:line="240" w:lineRule="auto"/>
        <w:rPr>
          <w:ins w:id="28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8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9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Звериный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прилагательное к существительному зверь; присущий зверю, свойственный зверю; жестокий, свирепый; чрезмерно сильный.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9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9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Зверский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свойственный зверю, звериный; жестокий, свирепый, дикий; очень сильный, чрезвычайный.</w:t>
        </w:r>
      </w:ins>
    </w:p>
    <w:p w:rsidR="00AC33CB" w:rsidRPr="004D200F" w:rsidRDefault="00AC33CB" w:rsidP="00AC33CB">
      <w:pPr>
        <w:spacing w:after="0" w:line="240" w:lineRule="auto"/>
        <w:rPr>
          <w:ins w:id="29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9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9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Звуковой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воспринимаемый слухом, состоящий из звуков.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9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29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Звучный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издающий громкие, чистые звуки.</w:t>
        </w:r>
      </w:ins>
    </w:p>
    <w:p w:rsidR="00AC33CB" w:rsidRPr="004D200F" w:rsidRDefault="00AC33CB" w:rsidP="00AC33CB">
      <w:pPr>
        <w:spacing w:after="0" w:line="240" w:lineRule="auto"/>
        <w:rPr>
          <w:ins w:id="29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29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0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Зрительный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зрению; предназначенный для зрителей; такой, с помощью которого рассматривают что-либо.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0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0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Зрительский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относящийся к зрителю, свойственный ему.</w:t>
        </w:r>
      </w:ins>
    </w:p>
    <w:p w:rsidR="00AC33CB" w:rsidRPr="004D200F" w:rsidRDefault="00AC33CB" w:rsidP="00AC33CB">
      <w:pPr>
        <w:spacing w:after="0" w:line="240" w:lineRule="auto"/>
        <w:rPr>
          <w:ins w:id="30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0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0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Изобретательный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находчивый, быстрый на выдумку, способный изобретать.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Изобретательский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изобретательству, к изобретателю.</w:t>
        </w:r>
      </w:ins>
    </w:p>
    <w:p w:rsidR="00AC33CB" w:rsidRPr="004D200F" w:rsidRDefault="00AC33CB" w:rsidP="00AC33CB">
      <w:pPr>
        <w:spacing w:after="0" w:line="240" w:lineRule="auto"/>
        <w:rPr>
          <w:ins w:id="30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0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0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Информативный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несущий информацию, насыщенный информацией.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Информационный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информации.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0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1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Информация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информирование; сообщение о положении дел, событиях; сведения об окружающем мире и протекающих в нем процессах, воспринимаемые человеком или специальными устройствами.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1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1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Информированность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осведомленность, степень владения информацией.</w:t>
        </w:r>
      </w:ins>
    </w:p>
    <w:p w:rsidR="00AC33CB" w:rsidRPr="004D200F" w:rsidRDefault="00AC33CB" w:rsidP="00AC33CB">
      <w:pPr>
        <w:spacing w:after="0" w:line="240" w:lineRule="auto"/>
        <w:rPr>
          <w:ins w:id="31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1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1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Иронический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иронии как стилистическому приёму.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1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1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Ироничный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содержащий элементы иронии, употребляющийся с целью насмешки.</w:t>
        </w:r>
      </w:ins>
    </w:p>
    <w:p w:rsidR="00AC33CB" w:rsidRPr="004D200F" w:rsidRDefault="00AC33CB" w:rsidP="00AC33CB">
      <w:pPr>
        <w:spacing w:after="0" w:line="240" w:lineRule="auto"/>
        <w:rPr>
          <w:ins w:id="31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1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2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Искусный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умелый, хорошо знающий своё дело; умело, хорошо выполненный.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2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Искусственный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не природный, ненатуральный, сделанный наподобие настоящего, природного, неестественный.</w:t>
        </w:r>
      </w:ins>
    </w:p>
    <w:p w:rsidR="00AC33CB" w:rsidRPr="004D200F" w:rsidRDefault="00AC33CB" w:rsidP="00AC33CB">
      <w:pPr>
        <w:spacing w:after="0" w:line="240" w:lineRule="auto"/>
        <w:rPr>
          <w:ins w:id="32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2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2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Исполнительный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имеющий своей задачей исполнение решений, постановлений, практически осуществляющий управление чем-либо; старательный, точно и хорошо исполняющий обязанности, поручения.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2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Исполнительский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 к исполнителю, к исполнению какого-либо художественного (музыкального, литературного, драматического) произведения.</w:t>
        </w:r>
      </w:ins>
    </w:p>
    <w:p w:rsidR="00AC33CB" w:rsidRPr="004D200F" w:rsidRDefault="00AC33CB" w:rsidP="00AC33CB">
      <w:pPr>
        <w:spacing w:after="0" w:line="240" w:lineRule="auto"/>
        <w:rPr>
          <w:ins w:id="32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2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3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Исходный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начальный, отправной.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3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Исходящий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отправляемый из учреждения.</w:t>
        </w:r>
      </w:ins>
    </w:p>
    <w:p w:rsidR="00AC33CB" w:rsidRPr="004D200F" w:rsidRDefault="00AC33CB" w:rsidP="00AC33CB">
      <w:pPr>
        <w:spacing w:after="0" w:line="240" w:lineRule="auto"/>
        <w:rPr>
          <w:ins w:id="33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3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3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Каменистый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обильный камнем: почва.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3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3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Каменный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сделанный из камня.</w:t>
        </w:r>
      </w:ins>
    </w:p>
    <w:p w:rsidR="00AC33CB" w:rsidRPr="004D200F" w:rsidRDefault="00AC33CB" w:rsidP="00AC33CB">
      <w:pPr>
        <w:spacing w:after="0" w:line="240" w:lineRule="auto"/>
        <w:rPr>
          <w:ins w:id="33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3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4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Комфортный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обеспечивающий удобство, спокойствие,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4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4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Комфортабельный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отвечающий всем требованиям комфорта.</w:t>
        </w:r>
      </w:ins>
    </w:p>
    <w:p w:rsidR="00AC33CB" w:rsidRPr="004D200F" w:rsidRDefault="00AC33CB" w:rsidP="00AC33CB">
      <w:pPr>
        <w:spacing w:after="0" w:line="240" w:lineRule="auto"/>
        <w:rPr>
          <w:ins w:id="34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4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4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Конный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связанный с лошадьми; действующий с помощью лошадей.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4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4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Конский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принадлежащий коню, относящийся к нему, лошадиный.</w:t>
        </w:r>
      </w:ins>
    </w:p>
    <w:p w:rsidR="00AC33CB" w:rsidRPr="004D200F" w:rsidRDefault="00AC33CB" w:rsidP="00AC33CB">
      <w:pPr>
        <w:spacing w:after="0" w:line="240" w:lineRule="auto"/>
        <w:rPr>
          <w:ins w:id="34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4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5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Коренастый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тип телосложения (невысокий, крепкий, мускулистый).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5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5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Коренной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изначальный, исконный, постоянный, основной; касающийся самих основ, корней чего-либо, решающий, самый главный; основной, центральный, стержневой.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5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5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Корневой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корню растения; представляющий собой корень, состоящий из корня, корней.</w:t>
        </w:r>
      </w:ins>
    </w:p>
    <w:p w:rsidR="00AC33CB" w:rsidRPr="004D200F" w:rsidRDefault="00AC33CB" w:rsidP="00AC33CB">
      <w:pPr>
        <w:spacing w:after="0" w:line="240" w:lineRule="auto"/>
        <w:rPr>
          <w:ins w:id="35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5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5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Костный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прилагательное к существительному кость; добываемый из костей.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Костяной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сделанный из кости, добываемый из кости животных.</w:t>
        </w:r>
      </w:ins>
    </w:p>
    <w:p w:rsidR="00AC33CB" w:rsidRPr="004D200F" w:rsidRDefault="00AC33CB" w:rsidP="00AC33CB">
      <w:pPr>
        <w:spacing w:after="0" w:line="240" w:lineRule="auto"/>
        <w:rPr>
          <w:ins w:id="35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5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6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Красочный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яркий, сочный. Красящий – причастие от глагола красить; содержащий краску, служащий для окрашивания.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6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6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Крашеный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обработанный краской.</w:t>
        </w:r>
      </w:ins>
    </w:p>
    <w:p w:rsidR="00AC33CB" w:rsidRPr="004D200F" w:rsidRDefault="00AC33CB" w:rsidP="00AC33CB">
      <w:pPr>
        <w:spacing w:after="0" w:line="240" w:lineRule="auto"/>
        <w:rPr>
          <w:ins w:id="36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6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6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Лакированный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покрытый лаком; вылощенный, внешне блестящий, гладкий.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Лаковый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прилагательное к существительному лак; покрытый лаком (сделанный из кожи, из дерева, папье-маше или металла, покрытых лаком).</w:t>
        </w:r>
      </w:ins>
    </w:p>
    <w:p w:rsidR="00AC33CB" w:rsidRPr="004D200F" w:rsidRDefault="00AC33CB" w:rsidP="00AC33CB">
      <w:pPr>
        <w:spacing w:after="0" w:line="240" w:lineRule="auto"/>
        <w:rPr>
          <w:ins w:id="36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6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6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Ледовый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состоящий изо льда, ледяной; находящийся, расположенный на льду; происходящий во льдах.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6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7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Ледяной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прилагательное к существительному лёд; состоящий изо льда, покрытый льдом; очень холодный (холодный как лёд); крайне сдержанный, презрительно-холодный, уничтожающий.</w:t>
        </w:r>
      </w:ins>
    </w:p>
    <w:p w:rsidR="00AC33CB" w:rsidRPr="004D200F" w:rsidRDefault="00AC33CB" w:rsidP="00AC33CB">
      <w:pPr>
        <w:spacing w:after="0" w:line="240" w:lineRule="auto"/>
        <w:rPr>
          <w:ins w:id="37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7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7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Лесистый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обильно поросший лесом.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7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7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Лесной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прилагательное к существительному лес; расположенный в лесу, живущий, растущий в лесу; покрытый лесами; относящийся к лесоводству.</w:t>
        </w:r>
      </w:ins>
    </w:p>
    <w:p w:rsidR="00AC33CB" w:rsidRPr="004D200F" w:rsidRDefault="00AC33CB" w:rsidP="00AC33CB">
      <w:pPr>
        <w:spacing w:after="0" w:line="240" w:lineRule="auto"/>
        <w:rPr>
          <w:ins w:id="37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7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7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Личностный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личности.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7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8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Личный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принадлежащий определенному лицу; принадлежащий личности; затрагивающий интересы какого-либо лица.</w:t>
        </w:r>
      </w:ins>
    </w:p>
    <w:p w:rsidR="00AC33CB" w:rsidRPr="004D200F" w:rsidRDefault="00AC33CB" w:rsidP="00AC33CB">
      <w:pPr>
        <w:spacing w:after="0" w:line="240" w:lineRule="auto"/>
        <w:rPr>
          <w:ins w:id="38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8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8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Микроскопический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производимый с помощью микроскопа; различимый, видимый только в микроскоп.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8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8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Микроскопичный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очень незначительный по величине, размеру, объёму.</w:t>
        </w:r>
      </w:ins>
    </w:p>
    <w:p w:rsidR="00AC33CB" w:rsidRPr="004D200F" w:rsidRDefault="00AC33CB" w:rsidP="00AC33CB">
      <w:pPr>
        <w:spacing w:after="0" w:line="240" w:lineRule="auto"/>
        <w:rPr>
          <w:ins w:id="38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8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8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Мороженый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подвергшийся замораживанию.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8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9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Морозильный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предназначенный для замораживания.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9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9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Морозный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морозу как явлению природы.</w:t>
        </w:r>
      </w:ins>
    </w:p>
    <w:p w:rsidR="00AC33CB" w:rsidRPr="004D200F" w:rsidRDefault="00AC33CB" w:rsidP="00AC33CB">
      <w:pPr>
        <w:spacing w:after="0" w:line="240" w:lineRule="auto"/>
        <w:rPr>
          <w:ins w:id="39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9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9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Надеть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покрывать одеждой тело (т.е. надеть на самого себя): надеть пальто, шапку; с предлогом «на» надеть на себя и на кого-либо: надеть на спину рюкзак,</w:t>
        </w:r>
      </w:ins>
      <w:r w:rsidR="009B0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ins w:id="396" w:author="Unknown"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  <w:t>надеты чехлы на мебель.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39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39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Одеть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покрыть кого-нибудь одеждой: одеть ребенка.</w:t>
        </w:r>
      </w:ins>
    </w:p>
    <w:p w:rsidR="00AC33CB" w:rsidRPr="004D200F" w:rsidRDefault="00AC33CB" w:rsidP="00AC33CB">
      <w:pPr>
        <w:spacing w:after="0" w:line="240" w:lineRule="auto"/>
        <w:rPr>
          <w:ins w:id="39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350804">
      <w:pPr>
        <w:spacing w:before="100" w:beforeAutospacing="1" w:after="100" w:afterAutospacing="1" w:line="240" w:lineRule="auto"/>
        <w:rPr>
          <w:ins w:id="40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0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Наличие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присутствие, существование: быть в наличии.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0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0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Наличность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количество чего-нибудь на данное время; деньги, имеющиеся налицо.</w:t>
        </w:r>
      </w:ins>
    </w:p>
    <w:p w:rsidR="00AC33CB" w:rsidRPr="004D200F" w:rsidRDefault="00AC33CB" w:rsidP="00AC33CB">
      <w:pPr>
        <w:spacing w:after="0" w:line="240" w:lineRule="auto"/>
        <w:rPr>
          <w:ins w:id="40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0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0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Напоминание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слова с целью напомнить.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0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0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Упоминание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слова, касающиеся кого-то, сказанные не специально, а вскользь.</w:t>
        </w:r>
      </w:ins>
    </w:p>
    <w:p w:rsidR="00AC33CB" w:rsidRPr="004D200F" w:rsidRDefault="00AC33CB" w:rsidP="00AC33CB">
      <w:pPr>
        <w:spacing w:after="0" w:line="240" w:lineRule="auto"/>
        <w:rPr>
          <w:ins w:id="40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1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1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Невежа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грубый, невоспитанный человек.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1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1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Невежда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малообразованный, несведущий человек.</w:t>
        </w:r>
      </w:ins>
    </w:p>
    <w:p w:rsidR="00AC33CB" w:rsidRPr="004D200F" w:rsidRDefault="00AC33CB" w:rsidP="00AC33CB">
      <w:pPr>
        <w:spacing w:after="0" w:line="240" w:lineRule="auto"/>
        <w:rPr>
          <w:ins w:id="41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1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1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Нестерпимый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такой, который невозможно стерпеть (нестерпимый холод).</w:t>
        </w:r>
      </w:ins>
      <w:r w:rsidR="009B0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ins w:id="417" w:author="Unknown"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Нетерпимый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— такой, с которым нельзя мириться: нетерпимое положение, поведение; лишенный терпимости, не считающийся с чужим мнением: нетерпимый человек; нетерпим к чужому успеху.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1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1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Нетерпеливый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— не имеющий терпения в ожидании кого-нибудь, чего-нибудь</w:t>
        </w:r>
      </w:ins>
    </w:p>
    <w:p w:rsidR="00AC33CB" w:rsidRPr="004D200F" w:rsidRDefault="00AC33CB" w:rsidP="00AC33CB">
      <w:pPr>
        <w:spacing w:after="0" w:line="240" w:lineRule="auto"/>
        <w:rPr>
          <w:ins w:id="42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2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Неудачный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сопровождающийся, закончившийся неудачей; неудовлетворительный, не такой, каким должен быть.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2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2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Неудачливый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преследуемый неудачами.</w:t>
        </w:r>
      </w:ins>
    </w:p>
    <w:p w:rsidR="00AC33CB" w:rsidRPr="004D200F" w:rsidRDefault="00AC33CB" w:rsidP="00AC33CB">
      <w:pPr>
        <w:spacing w:after="0" w:line="240" w:lineRule="auto"/>
        <w:rPr>
          <w:ins w:id="42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2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Обвинённый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тот, кто признан виновным.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2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2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Обвинительный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содержащий в себе обвинение, выражающий осуждение.</w:t>
        </w:r>
      </w:ins>
    </w:p>
    <w:p w:rsidR="00AC33CB" w:rsidRPr="004D200F" w:rsidRDefault="00AC33CB" w:rsidP="00AC33CB">
      <w:pPr>
        <w:spacing w:after="0" w:line="240" w:lineRule="auto"/>
        <w:rPr>
          <w:ins w:id="43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3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Обрывок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оторванный, оборванный кусок, отдельные, несвязные, разрозненные части чего-нибудь.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3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3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Отрывок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часть, выделенная из какого-нибудь произведения, из повествования.</w:t>
        </w:r>
      </w:ins>
    </w:p>
    <w:p w:rsidR="00AC33CB" w:rsidRPr="004D200F" w:rsidRDefault="00AC33CB" w:rsidP="00AC33CB">
      <w:pPr>
        <w:spacing w:after="0" w:line="240" w:lineRule="auto"/>
        <w:rPr>
          <w:ins w:id="43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3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3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Обхватить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заключив между распростёртыми руками, пальцами, лапами и т. д., плотно прижать кого-что-либо к себе: мать обхватила ребёнка; борец обхватил соперника.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3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3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Охватить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окружить, сжать; заключить в свои пределы, обнять, окутать: (охватил) шею.</w:t>
        </w:r>
      </w:ins>
    </w:p>
    <w:p w:rsidR="00AC33CB" w:rsidRPr="004D200F" w:rsidRDefault="00AC33CB" w:rsidP="00AC33CB">
      <w:pPr>
        <w:spacing w:after="0" w:line="240" w:lineRule="auto"/>
        <w:rPr>
          <w:ins w:id="44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4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4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Ограничить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поставить в какие-то рамки, границы, определить какими-нибудь условиями.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4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4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Отграничить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разграничив, отделить.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4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4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Разграничить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разделить, обозначая границы; точно определить, отделив одно от другого.</w:t>
        </w:r>
      </w:ins>
    </w:p>
    <w:p w:rsidR="00AC33CB" w:rsidRPr="004D200F" w:rsidRDefault="00AC33CB" w:rsidP="00AC33CB">
      <w:pPr>
        <w:spacing w:after="0" w:line="240" w:lineRule="auto"/>
        <w:rPr>
          <w:ins w:id="44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4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4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Оклик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возглас, которым окликают, т.е. крикнув, останавливают или подзывают.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5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5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Отклик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ответ на зов, обращение; отражение, след, пережиток чего-нибудь.</w:t>
        </w:r>
      </w:ins>
    </w:p>
    <w:p w:rsidR="00AC33CB" w:rsidRPr="004D200F" w:rsidRDefault="00AC33CB" w:rsidP="00AC33CB">
      <w:pPr>
        <w:spacing w:after="0" w:line="240" w:lineRule="auto"/>
        <w:rPr>
          <w:ins w:id="45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5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5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Органический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организм; характеризующийся жизненными процессами, живой; образовавшийся в результате разложения животных и растительных организмов.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Органичный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обусловленный самой сущностью чего-либо, органически присущий кому- или чему-либо.</w:t>
        </w:r>
      </w:ins>
    </w:p>
    <w:p w:rsidR="00AC33CB" w:rsidRPr="004D200F" w:rsidRDefault="00AC33CB" w:rsidP="00AC33CB">
      <w:pPr>
        <w:spacing w:after="0" w:line="240" w:lineRule="auto"/>
        <w:rPr>
          <w:ins w:id="45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5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5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Отборочный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служащий для отбора кого-, чего-либо: отборочный матч, турнир; отборочная комиссия.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5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5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Отборный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отобранный, лучший по качеству: отборный товар, лен, уголь; неприличный: отборная брань, ругань.</w:t>
        </w:r>
      </w:ins>
    </w:p>
    <w:p w:rsidR="00AC33CB" w:rsidRPr="004D200F" w:rsidRDefault="00AC33CB" w:rsidP="00AC33CB">
      <w:pPr>
        <w:spacing w:after="0" w:line="240" w:lineRule="auto"/>
        <w:rPr>
          <w:ins w:id="46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6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6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Отклонение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отвержение, отказ от чего-нибудь, ненормальность, странность в поведении.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6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6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Уклонение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движение в сторону, чтобы избежать чего-нибудь; отход от прямого направления.</w:t>
        </w:r>
      </w:ins>
    </w:p>
    <w:p w:rsidR="00AC33CB" w:rsidRPr="004D200F" w:rsidRDefault="00AC33CB" w:rsidP="00AC33CB">
      <w:pPr>
        <w:spacing w:after="0" w:line="240" w:lineRule="auto"/>
        <w:rPr>
          <w:ins w:id="46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6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6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Отличить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установить различие, границу между чем-кем-нибудь; выделить из числа других.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6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6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Различить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распознать, установить различие между кем-чем-нибудь.</w:t>
        </w:r>
      </w:ins>
    </w:p>
    <w:p w:rsidR="00AC33CB" w:rsidRPr="004D200F" w:rsidRDefault="00AC33CB" w:rsidP="00AC33CB">
      <w:pPr>
        <w:spacing w:after="0" w:line="240" w:lineRule="auto"/>
        <w:rPr>
          <w:ins w:id="47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7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7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Отличие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признак, создающий разницу между чем-кем-нибудь.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7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7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Различие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 разница, несходство между кем-чем-нибудь.</w:t>
        </w:r>
      </w:ins>
    </w:p>
    <w:p w:rsidR="00AC33CB" w:rsidRPr="004D200F" w:rsidRDefault="00AC33CB" w:rsidP="00AC33CB">
      <w:pPr>
        <w:spacing w:after="0" w:line="240" w:lineRule="auto"/>
        <w:rPr>
          <w:ins w:id="47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7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7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Памятливый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обладающий хорошей памятью: памятливый человек, ученик.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7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7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Памятный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сохранившийся в памяти, незабываемый: памятная дата, встреча, поездка; памятный год; служащий для запоминания; напоминания, памятная книжка, памятный значок.</w:t>
        </w:r>
      </w:ins>
    </w:p>
    <w:p w:rsidR="00AC33CB" w:rsidRPr="004D200F" w:rsidRDefault="00AC33CB" w:rsidP="00AC33CB">
      <w:pPr>
        <w:spacing w:after="0" w:line="240" w:lineRule="auto"/>
        <w:rPr>
          <w:ins w:id="48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8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8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Перетерпеть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многое вытерпеть; терпя, преодолеть.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8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8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Претерпеть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перенести многое (лишения); подвергнуться переработке, изменению.</w:t>
        </w:r>
      </w:ins>
    </w:p>
    <w:p w:rsidR="00AC33CB" w:rsidRPr="004D200F" w:rsidRDefault="00AC33CB" w:rsidP="00AC33CB">
      <w:pPr>
        <w:spacing w:after="0" w:line="240" w:lineRule="auto"/>
        <w:rPr>
          <w:ins w:id="48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8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8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Покупательный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возможности купить.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8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8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Покупательский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относящийся к покупателю, принадлежащий ему.</w:t>
        </w:r>
      </w:ins>
    </w:p>
    <w:p w:rsidR="00AC33CB" w:rsidRPr="004D200F" w:rsidRDefault="00AC33CB" w:rsidP="00AC33CB">
      <w:pPr>
        <w:spacing w:after="0" w:line="240" w:lineRule="auto"/>
        <w:rPr>
          <w:ins w:id="49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9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9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Популярный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понятный, доступный, несложный по изложению; пользующийся широкой известностью, общественными симпатиями.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9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9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Популистский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апеллирующий к широким массам и обещающий им скорое и лёгкое решение острых социальных проблем.</w:t>
        </w:r>
      </w:ins>
    </w:p>
    <w:p w:rsidR="00AC33CB" w:rsidRPr="004D200F" w:rsidRDefault="00AC33CB" w:rsidP="00AC33CB">
      <w:pPr>
        <w:spacing w:after="0" w:line="240" w:lineRule="auto"/>
        <w:rPr>
          <w:ins w:id="49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9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9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Почтенный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внушающий почтения, заслуживающий его; большой, значительный.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49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49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Почтительный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кому-нибудь с почтением, выражающий почтение.</w:t>
        </w:r>
      </w:ins>
    </w:p>
    <w:p w:rsidR="00AC33CB" w:rsidRPr="004D200F" w:rsidRDefault="00AC33CB" w:rsidP="00AC33CB">
      <w:pPr>
        <w:spacing w:after="0" w:line="240" w:lineRule="auto"/>
        <w:rPr>
          <w:ins w:id="50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0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0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Практический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относящийся к области практики; нужный для практики; прививающий умение, навыки; относящийся к области реальных потребностей.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0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0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Практичный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опытный, хорошо разбирающийся в жизненных делах; удобный, пригодный в деле, выгодный, экономный.</w:t>
        </w:r>
      </w:ins>
    </w:p>
    <w:p w:rsidR="00AC33CB" w:rsidRPr="004D200F" w:rsidRDefault="00AC33CB" w:rsidP="00AC33CB">
      <w:pPr>
        <w:spacing w:after="0" w:line="240" w:lineRule="auto"/>
        <w:rPr>
          <w:ins w:id="50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0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0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Предоставить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отдать в распоряжение, пользование, предоставить квартиру, заем, кредит, свободу, слово, возможность; дать право, возможность сделать: предоставить решить дело, вести спор, определить цену.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0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0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Представить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доставить, предъявить, сообщить: представить отчет, проект; познакомить: представить гостя, лектора; выдвинуть, предложить: представить к награде, к ордену, к званию, на соискание премии; также: причинить, создать: это не представляет затруднений.</w:t>
        </w:r>
      </w:ins>
    </w:p>
    <w:p w:rsidR="00AC33CB" w:rsidRPr="004D200F" w:rsidRDefault="00AC33CB" w:rsidP="00AC33CB">
      <w:pPr>
        <w:spacing w:after="0" w:line="240" w:lineRule="auto"/>
        <w:rPr>
          <w:ins w:id="51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1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1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Представительный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производящий выгодное впечатление (представительная наружность), авторитетный; внушающий почтение, важный, импозантный.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1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1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Представительский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выборный (представительный орган) относящийся к представительству, представителю (представительские расходы).</w:t>
        </w:r>
      </w:ins>
    </w:p>
    <w:p w:rsidR="00AC33CB" w:rsidRPr="004D200F" w:rsidRDefault="00AC33CB" w:rsidP="00AC33CB">
      <w:pPr>
        <w:spacing w:after="0" w:line="240" w:lineRule="auto"/>
        <w:rPr>
          <w:ins w:id="51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1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1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Признанный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пользующийся общим признанием.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1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1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Признательный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испытывающий, выражающий признательность.</w:t>
        </w:r>
      </w:ins>
    </w:p>
    <w:p w:rsidR="00AC33CB" w:rsidRPr="004D200F" w:rsidRDefault="00AC33CB" w:rsidP="00AC33CB">
      <w:pPr>
        <w:spacing w:after="0" w:line="240" w:lineRule="auto"/>
        <w:rPr>
          <w:ins w:id="52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2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Продуктивный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приносящий положительные результаты, создающий какие-либо ценности в процессе труда, производительный, плодотворный.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2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2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Продуктовый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предназначенный для продуктов питания, связанный с торговлей или хранением продуктов.</w:t>
        </w:r>
      </w:ins>
    </w:p>
    <w:p w:rsidR="00AC33CB" w:rsidRPr="004D200F" w:rsidRDefault="00AC33CB" w:rsidP="00AC33CB">
      <w:pPr>
        <w:spacing w:after="0" w:line="240" w:lineRule="auto"/>
        <w:rPr>
          <w:ins w:id="52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2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Производительный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приносящий очевидные результаты, создающий какие-нибудь ценности, продуктивный.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2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2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Производственный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относящийся к производству; занимающийся производством, участвующий в производстве.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Производительность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показатель эффективности производства, характеризующий выпуск продукции в расчете на единицу используемых ресурсов, факторов производства; частное от деления объема производства на величину затрат ресурсов на данный объем производства.</w:t>
        </w:r>
      </w:ins>
    </w:p>
    <w:p w:rsidR="00AC33CB" w:rsidRPr="004D200F" w:rsidRDefault="00AC33CB" w:rsidP="00AC33CB">
      <w:pPr>
        <w:spacing w:after="0" w:line="240" w:lineRule="auto"/>
        <w:rPr>
          <w:ins w:id="53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3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Просветительный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служащий для просвещения, распространяющий просвещение.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3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3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Просветительский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просветительству, просветителю, свойственный им.</w:t>
        </w:r>
      </w:ins>
    </w:p>
    <w:p w:rsidR="00AC33CB" w:rsidRPr="004D200F" w:rsidRDefault="00AC33CB" w:rsidP="00AC33CB">
      <w:pPr>
        <w:spacing w:after="0" w:line="240" w:lineRule="auto"/>
        <w:rPr>
          <w:ins w:id="53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3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3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Публицистический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публицистике, к публицисту.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Публицистичный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затрагивающий злободневные общественно-политические вопросы.</w:t>
        </w:r>
      </w:ins>
    </w:p>
    <w:p w:rsidR="00AC33CB" w:rsidRPr="004D200F" w:rsidRDefault="00AC33CB" w:rsidP="00AC33CB">
      <w:pPr>
        <w:spacing w:after="0" w:line="240" w:lineRule="auto"/>
        <w:rPr>
          <w:ins w:id="53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3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4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Пугливый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боязливый, пугающийся; выражающий боязливость.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4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4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Пуганый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такой, которого часто пугали или который сильно напуган.</w:t>
        </w:r>
      </w:ins>
    </w:p>
    <w:p w:rsidR="00AC33CB" w:rsidRPr="004D200F" w:rsidRDefault="00AC33CB" w:rsidP="00AC33CB">
      <w:pPr>
        <w:spacing w:after="0" w:line="240" w:lineRule="auto"/>
        <w:rPr>
          <w:ins w:id="54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4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4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Раздражение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состояние возбуждения, взволнованности, чувство острого недовольства, досады, реакция клетки на внешнее воздействие.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Раздражительность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свойство личности.</w:t>
        </w:r>
      </w:ins>
    </w:p>
    <w:p w:rsidR="00AC33CB" w:rsidRPr="004D200F" w:rsidRDefault="00AC33CB" w:rsidP="00AC33CB">
      <w:pPr>
        <w:spacing w:after="0" w:line="240" w:lineRule="auto"/>
        <w:rPr>
          <w:ins w:id="54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4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4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Ритмический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ритмике, подчинённый ей.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4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0" w:name="_GoBack"/>
      <w:ins w:id="55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Ритмичный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повторяющийся через равные промежутки чего-либо.</w:t>
        </w:r>
      </w:ins>
    </w:p>
    <w:bookmarkEnd w:id="550"/>
    <w:p w:rsidR="00AC33CB" w:rsidRPr="004D200F" w:rsidRDefault="00AC33CB" w:rsidP="00AC33CB">
      <w:pPr>
        <w:spacing w:after="0" w:line="240" w:lineRule="auto"/>
        <w:rPr>
          <w:ins w:id="55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5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5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Романтический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романтизму как направлению в литературе и искусстве и как художественному методу; свойственный романтику; исполненный романтики; эмоционально-приподнятый, привлекающий своей таинственностью.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5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5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Романтичный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содержащий элементы романтизма, таинственности, мечтательности.</w:t>
        </w:r>
      </w:ins>
    </w:p>
    <w:p w:rsidR="00AC33CB" w:rsidRPr="004D200F" w:rsidRDefault="00AC33CB" w:rsidP="00AC33CB">
      <w:pPr>
        <w:spacing w:after="0" w:line="240" w:lineRule="auto"/>
        <w:rPr>
          <w:ins w:id="55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5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5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Скрытный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не склонный делиться с другими своими мыслями, переживаниями, намерениями, неоткровенный.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6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6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Скрытый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тайный, не обнаруживающийся явно.</w:t>
        </w:r>
      </w:ins>
    </w:p>
    <w:p w:rsidR="00AC33CB" w:rsidRPr="004D200F" w:rsidRDefault="00AC33CB" w:rsidP="00AC33CB">
      <w:pPr>
        <w:spacing w:after="0" w:line="240" w:lineRule="auto"/>
        <w:rPr>
          <w:ins w:id="56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6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6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Словарный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состоящий из слов; относящийся к словарю.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6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66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Словесный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устный.</w:t>
        </w:r>
      </w:ins>
    </w:p>
    <w:p w:rsidR="00AC33CB" w:rsidRPr="004D200F" w:rsidRDefault="00AC33CB" w:rsidP="00AC33CB">
      <w:pPr>
        <w:spacing w:after="0" w:line="240" w:lineRule="auto"/>
        <w:rPr>
          <w:ins w:id="56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6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6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Сопротивление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— противодействие натиску, нападение, воздействию.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7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7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Сопротивляемость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— способность сопротивляться, степень сопротивления.</w:t>
        </w:r>
      </w:ins>
    </w:p>
    <w:p w:rsidR="00AC33CB" w:rsidRPr="004D200F" w:rsidRDefault="00AC33CB" w:rsidP="00AC33CB">
      <w:pPr>
        <w:spacing w:after="0" w:line="240" w:lineRule="auto"/>
        <w:rPr>
          <w:ins w:id="57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7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7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Соседний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расположенный вблизи, рядом с кем-чем-либо, по соседству.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Соседский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соседу, принадлежащий ему.</w:t>
        </w:r>
      </w:ins>
    </w:p>
    <w:p w:rsidR="00AC33CB" w:rsidRPr="004D200F" w:rsidRDefault="00AC33CB" w:rsidP="00AC33CB">
      <w:pPr>
        <w:spacing w:after="0" w:line="240" w:lineRule="auto"/>
        <w:rPr>
          <w:ins w:id="57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7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7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Сравнимый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такой, который можно сравнивать.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7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7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Сравнительный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устанавливающий черты сходства или различия, сопоставительный; осуществляемый на основе сравнения.</w:t>
        </w:r>
      </w:ins>
    </w:p>
    <w:p w:rsidR="00AC33CB" w:rsidRPr="004D200F" w:rsidRDefault="00AC33CB" w:rsidP="00AC33CB">
      <w:pPr>
        <w:spacing w:after="0" w:line="240" w:lineRule="auto"/>
        <w:rPr>
          <w:ins w:id="58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8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8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Сценический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относящийся к сцене; связанный с театром, театральным искусством, театральной деятельностью.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8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8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Сценичный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пригодный для сцены, для театрального представления, обладающий свойствами, нужными для сцены.</w:t>
        </w:r>
      </w:ins>
    </w:p>
    <w:p w:rsidR="00AC33CB" w:rsidRPr="004D200F" w:rsidRDefault="00AC33CB" w:rsidP="00AC33CB">
      <w:pPr>
        <w:spacing w:after="0" w:line="240" w:lineRule="auto"/>
        <w:rPr>
          <w:ins w:id="585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8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8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Технический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технике, связанный с ней, с научной разработкой её; используемый в промышленности; относящийся к обслуживанию техники какого-либо производства; действующий только по указанию руководителя, не ответственный.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8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8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Техничный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обладающий мастерством, высокой техникой; исполненный с большим искусством, умением (в спорте, искусстве).</w:t>
        </w:r>
      </w:ins>
    </w:p>
    <w:p w:rsidR="00AC33CB" w:rsidRPr="004D200F" w:rsidRDefault="00AC33CB" w:rsidP="00AC33CB">
      <w:pPr>
        <w:spacing w:after="0" w:line="240" w:lineRule="auto"/>
        <w:rPr>
          <w:ins w:id="59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9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9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Удачливый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счастливый; тот, кому везет (удачливый исследователь).</w:t>
        </w:r>
      </w:ins>
      <w:r w:rsidR="009B0F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ins w:id="593" w:author="Unknown"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Удачный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успешный (удачный день).</w:t>
        </w:r>
      </w:ins>
    </w:p>
    <w:p w:rsidR="00AC33CB" w:rsidRPr="004D200F" w:rsidRDefault="009B0F95" w:rsidP="00AC33CB">
      <w:pPr>
        <w:spacing w:after="0" w:line="240" w:lineRule="auto"/>
        <w:rPr>
          <w:ins w:id="59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95" w:author="Unknown"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lastRenderedPageBreak/>
          <w:pict>
            <v:rect id="_x0000_i1025" style="width:0;height:1.5pt" o:hralign="center" o:hrstd="t" o:hr="t" fillcolor="#a0a0a0" stroked="f"/>
          </w:pic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9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97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Униженный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тот, кого унизили; выражающий унижение, свидетельствующий об унижении.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598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599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Унизительный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оскорбительный для чьего-либо достоинства, самолюбия.</w:t>
        </w:r>
      </w:ins>
    </w:p>
    <w:p w:rsidR="00AC33CB" w:rsidRPr="004D200F" w:rsidRDefault="00AC33CB" w:rsidP="00AC33CB">
      <w:pPr>
        <w:spacing w:after="0" w:line="240" w:lineRule="auto"/>
        <w:rPr>
          <w:ins w:id="60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0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0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Фактический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действительный, соответствующий фактам; реальный.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Фактичный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соответствующий действительности, фактам, требованиям точности.</w:t>
        </w:r>
      </w:ins>
    </w:p>
    <w:p w:rsidR="00AC33CB" w:rsidRPr="004D200F" w:rsidRDefault="00AC33CB" w:rsidP="00AC33CB">
      <w:pPr>
        <w:spacing w:after="0" w:line="240" w:lineRule="auto"/>
        <w:rPr>
          <w:ins w:id="60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0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0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Хищнический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свойственный хищнику, грабительский</w:t>
        </w:r>
      </w:ins>
      <w:r w:rsidR="009B0F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ins w:id="606" w:author="Unknown"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бесхозяйственный, бесплановый, преследующий цели ближайшей выгоды, обогащения.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0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0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Хищный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 животных: питающийся животными; жадный, полный стремления овладеть кем-чем-либо, захватить что-либо, а также выражающий такое стремление; такой, как у хищника.</w:t>
        </w:r>
      </w:ins>
    </w:p>
    <w:p w:rsidR="00AC33CB" w:rsidRPr="004D200F" w:rsidRDefault="00AC33CB" w:rsidP="00AC33CB">
      <w:pPr>
        <w:spacing w:after="0" w:line="240" w:lineRule="auto"/>
        <w:rPr>
          <w:ins w:id="60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10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11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Царский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— относящийся к царю, роскошный, богатый принадлежащий ему; относящийся к политическому режиму монархии во главе с царём.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1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1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Царственный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— отличающийся величественностью, значительностью по размаху.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1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1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Царствующий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выполняющий обязанности царя; то же, что царить (высокий) первенствующий, превосходящий всех в каком-то отношении.</w:t>
        </w:r>
      </w:ins>
    </w:p>
    <w:p w:rsidR="00AC33CB" w:rsidRPr="004D200F" w:rsidRDefault="00AC33CB" w:rsidP="00AC33CB">
      <w:pPr>
        <w:spacing w:after="0" w:line="240" w:lineRule="auto"/>
        <w:rPr>
          <w:ins w:id="61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1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1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Целый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весь без изъятия, полный: целый кусок, стакан; значительный, большой: целый ворох бумаг; целый ряд вопросов; невредимый: все вещи целы.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1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2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Цельный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из одного вещества, куска, сплошной: цельная плита; цельный гранит.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2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22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Целостный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обладающий внутренним единством: теория.</w:t>
        </w:r>
      </w:ins>
    </w:p>
    <w:p w:rsidR="00AC33CB" w:rsidRPr="004D200F" w:rsidRDefault="00AC33CB" w:rsidP="00AC33CB">
      <w:pPr>
        <w:spacing w:after="0" w:line="240" w:lineRule="auto"/>
        <w:rPr>
          <w:ins w:id="62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2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2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Экономический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экономике, хозяйственный.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Экономичный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дающий возможность что-либо сэкономить, выгодный.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br/>
        </w:r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Экономный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бережливо расходующий что-либо, соблюдающий экономию; требующий умеренных затрат, способствующий экономии, скромный в расходах.</w:t>
        </w:r>
      </w:ins>
    </w:p>
    <w:p w:rsidR="00AC33CB" w:rsidRPr="004D200F" w:rsidRDefault="00AC33CB" w:rsidP="00AC33CB">
      <w:pPr>
        <w:spacing w:after="0" w:line="240" w:lineRule="auto"/>
        <w:rPr>
          <w:ins w:id="62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2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2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Эстетический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эстетике (науке о прекрасном в искусстве и в жизни, об общих законах художественного творчества); связанный с созданием и восприятием прекрасного.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29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3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Эстетичный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— красивый, изящный; содержащий элементы эстетизма.</w:t>
        </w:r>
      </w:ins>
    </w:p>
    <w:p w:rsidR="00AC33CB" w:rsidRPr="004D200F" w:rsidRDefault="00AC33CB" w:rsidP="00AC33CB">
      <w:pPr>
        <w:spacing w:after="0" w:line="240" w:lineRule="auto"/>
        <w:rPr>
          <w:ins w:id="631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3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33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lastRenderedPageBreak/>
          <w:t>Этический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относящийся к этике (науке, объектом изучения которой является мораль); соответствующий требованиям морали.</w:t>
        </w:r>
      </w:ins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34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3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Этичный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допустимый с точки зрения требований этики (норм поведения).</w:t>
        </w:r>
      </w:ins>
    </w:p>
    <w:p w:rsidR="00AC33CB" w:rsidRPr="004D200F" w:rsidRDefault="00AC33CB" w:rsidP="00AC33CB">
      <w:pPr>
        <w:spacing w:after="0" w:line="240" w:lineRule="auto"/>
        <w:rPr>
          <w:ins w:id="636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37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38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Эффективный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 дающий эффект, действенный.</w:t>
        </w:r>
      </w:ins>
    </w:p>
    <w:p w:rsidR="00AC33CB" w:rsidRPr="009B0F95" w:rsidRDefault="00AC33CB" w:rsidP="00AC33CB">
      <w:pPr>
        <w:spacing w:before="100" w:beforeAutospacing="1" w:after="100" w:afterAutospacing="1" w:line="240" w:lineRule="auto"/>
        <w:rPr>
          <w:ins w:id="639" w:author="Unknown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ins w:id="640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Эффектный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— производящий эффект, впечатляющий</w:t>
        </w:r>
      </w:ins>
      <w:r w:rsidR="009B0F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ins w:id="641" w:author="Unknown"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эффективный метод, эффективное решение, эффектные костюмы.</w:t>
        </w:r>
      </w:ins>
      <w:r w:rsidR="009B0F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C33CB" w:rsidRPr="004D200F" w:rsidRDefault="00AC33CB" w:rsidP="00AC33CB">
      <w:pPr>
        <w:spacing w:after="0" w:line="240" w:lineRule="auto"/>
        <w:rPr>
          <w:ins w:id="642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33CB" w:rsidRPr="004D200F" w:rsidRDefault="00AC33CB" w:rsidP="00AC33CB">
      <w:pPr>
        <w:spacing w:before="100" w:beforeAutospacing="1" w:after="100" w:afterAutospacing="1" w:line="240" w:lineRule="auto"/>
        <w:rPr>
          <w:ins w:id="643" w:author="Unknown"/>
          <w:rFonts w:ascii="Times New Roman" w:eastAsia="Times New Roman" w:hAnsi="Times New Roman" w:cs="Times New Roman"/>
          <w:sz w:val="24"/>
          <w:szCs w:val="24"/>
          <w:lang w:eastAsia="ru-RU"/>
        </w:rPr>
      </w:pPr>
      <w:ins w:id="644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Эффективность 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 действенность, результативность.</w:t>
        </w:r>
      </w:ins>
    </w:p>
    <w:p w:rsidR="00427E0D" w:rsidRPr="004D200F" w:rsidRDefault="00AC33CB" w:rsidP="00350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ins w:id="645" w:author="Unknown">
        <w:r w:rsidRPr="004D200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Эффектность</w:t>
        </w:r>
        <w:r w:rsidRPr="004D200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– броскость, способность производить впечатление.</w:t>
        </w:r>
      </w:ins>
    </w:p>
    <w:sectPr w:rsidR="00427E0D" w:rsidRPr="004D200F" w:rsidSect="004D2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90972"/>
    <w:multiLevelType w:val="multilevel"/>
    <w:tmpl w:val="144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6D3BC2"/>
    <w:multiLevelType w:val="multilevel"/>
    <w:tmpl w:val="779E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CB"/>
    <w:rsid w:val="00116B90"/>
    <w:rsid w:val="00256CAA"/>
    <w:rsid w:val="00350804"/>
    <w:rsid w:val="00427E0D"/>
    <w:rsid w:val="004D200F"/>
    <w:rsid w:val="009B0F95"/>
    <w:rsid w:val="00A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00A38-25A4-4B40-B046-F067E95F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802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912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8357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3757</Words>
  <Characters>21420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_Алан_</cp:lastModifiedBy>
  <cp:revision>2</cp:revision>
  <dcterms:created xsi:type="dcterms:W3CDTF">2025-02-12T11:58:00Z</dcterms:created>
  <dcterms:modified xsi:type="dcterms:W3CDTF">2025-02-12T11:58:00Z</dcterms:modified>
</cp:coreProperties>
</file>